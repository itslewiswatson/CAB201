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569AC7A4"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ins w:id="0" w:author="Lewis Watson" w:date="2020-04-30T17:52:00Z">
        <w:r w:rsidR="00330A1D">
          <w:rPr>
            <w:b/>
            <w:bCs/>
            <w:color w:val="767171" w:themeColor="background2" w:themeShade="80"/>
            <w:sz w:val="24"/>
          </w:rPr>
          <w:t>Lewis Watson</w:t>
        </w:r>
      </w:ins>
    </w:p>
    <w:p w14:paraId="61F76401" w14:textId="6171543E"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ins w:id="1" w:author="Lewis Watson" w:date="2020-04-30T17:52:00Z">
        <w:r w:rsidR="00330A1D">
          <w:rPr>
            <w:b/>
            <w:bCs/>
            <w:color w:val="767171" w:themeColor="background2" w:themeShade="80"/>
            <w:sz w:val="24"/>
          </w:rPr>
          <w:t>n10221131</w:t>
        </w:r>
      </w:ins>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4DE8DCBA" w:rsidR="006C0C16" w:rsidRPr="007E0F8F" w:rsidRDefault="006C0C16" w:rsidP="00CA3A5C">
            <w:pPr>
              <w:jc w:val="right"/>
              <w:rPr>
                <w:sz w:val="24"/>
              </w:rPr>
            </w:pPr>
            <w:r w:rsidRPr="00330A1D">
              <w:rPr>
                <w:sz w:val="24"/>
                <w:highlight w:val="green"/>
                <w:rPrChange w:id="2" w:author="Lewis Watson" w:date="2020-04-30T17:53:00Z">
                  <w:rPr>
                    <w:sz w:val="24"/>
                  </w:rPr>
                </w:rPrChange>
              </w:rPr>
              <w:t>Y</w:t>
            </w:r>
            <w:r>
              <w:rPr>
                <w:sz w:val="24"/>
              </w:rPr>
              <w:t>/N</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7968B837" w:rsidR="006C0C16" w:rsidRPr="007E0F8F" w:rsidRDefault="006C0C16" w:rsidP="00E8308A">
            <w:pPr>
              <w:jc w:val="right"/>
              <w:rPr>
                <w:sz w:val="24"/>
              </w:rPr>
            </w:pPr>
            <w:r w:rsidRPr="00330A1D">
              <w:rPr>
                <w:sz w:val="24"/>
                <w:highlight w:val="green"/>
                <w:rPrChange w:id="3" w:author="Lewis Watson" w:date="2020-04-30T17:53:00Z">
                  <w:rPr>
                    <w:sz w:val="24"/>
                  </w:rPr>
                </w:rPrChange>
              </w:rPr>
              <w:t>Y</w:t>
            </w:r>
            <w:r>
              <w:rPr>
                <w:sz w:val="24"/>
              </w:rPr>
              <w:t>/N</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4DC3CEBD" w:rsidR="006C0C16" w:rsidRDefault="00B60DD3" w:rsidP="00CA3A5C">
            <w:pPr>
              <w:jc w:val="right"/>
              <w:rPr>
                <w:sz w:val="24"/>
              </w:rPr>
            </w:pPr>
            <w:r w:rsidRPr="00330A1D">
              <w:rPr>
                <w:sz w:val="24"/>
                <w:highlight w:val="green"/>
                <w:rPrChange w:id="4" w:author="Lewis Watson" w:date="2020-04-30T17:53:00Z">
                  <w:rPr>
                    <w:sz w:val="24"/>
                  </w:rPr>
                </w:rPrChange>
              </w:rPr>
              <w:t>Y</w:t>
            </w:r>
            <w:r>
              <w:rPr>
                <w:sz w:val="24"/>
              </w:rPr>
              <w:t>/N</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2C043E7C" w:rsidR="0065644C" w:rsidRPr="007E0F8F" w:rsidRDefault="00E8308A" w:rsidP="00CA3A5C">
            <w:pPr>
              <w:jc w:val="right"/>
              <w:rPr>
                <w:sz w:val="24"/>
              </w:rPr>
            </w:pPr>
            <w:r w:rsidRPr="00330A1D">
              <w:rPr>
                <w:sz w:val="24"/>
                <w:highlight w:val="green"/>
                <w:rPrChange w:id="5" w:author="Lewis Watson" w:date="2020-04-30T17:53:00Z">
                  <w:rPr>
                    <w:sz w:val="24"/>
                  </w:rPr>
                </w:rPrChange>
              </w:rPr>
              <w:t>Y</w:t>
            </w:r>
            <w:r>
              <w:rPr>
                <w:sz w:val="24"/>
              </w:rPr>
              <w:t>/N</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6BDEFAC7" w:rsidR="00446C62" w:rsidRDefault="00B60DD3" w:rsidP="00CA3A5C">
            <w:pPr>
              <w:jc w:val="right"/>
              <w:rPr>
                <w:sz w:val="24"/>
              </w:rPr>
            </w:pPr>
            <w:r w:rsidRPr="00330A1D">
              <w:rPr>
                <w:sz w:val="24"/>
                <w:highlight w:val="green"/>
                <w:rPrChange w:id="6" w:author="Lewis Watson" w:date="2020-04-30T17:53:00Z">
                  <w:rPr>
                    <w:sz w:val="24"/>
                  </w:rPr>
                </w:rPrChange>
              </w:rPr>
              <w:t>Y</w:t>
            </w:r>
            <w:r>
              <w:rPr>
                <w:sz w:val="24"/>
              </w:rPr>
              <w:t>/N</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39DDED8B" w:rsidR="0065644C" w:rsidRPr="007E0F8F" w:rsidRDefault="00E8308A" w:rsidP="00CA3A5C">
            <w:pPr>
              <w:jc w:val="right"/>
              <w:rPr>
                <w:sz w:val="24"/>
              </w:rPr>
            </w:pPr>
            <w:r w:rsidRPr="00330A1D">
              <w:rPr>
                <w:sz w:val="24"/>
                <w:highlight w:val="green"/>
                <w:rPrChange w:id="7" w:author="Lewis Watson" w:date="2020-04-30T17:53:00Z">
                  <w:rPr>
                    <w:sz w:val="24"/>
                  </w:rPr>
                </w:rPrChange>
              </w:rPr>
              <w:t>Y</w:t>
            </w:r>
            <w:r>
              <w:rPr>
                <w:sz w:val="24"/>
              </w:rPr>
              <w:t>/N</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535E6569" w:rsidR="00F34C1B" w:rsidRPr="00E76252" w:rsidRDefault="0065644C" w:rsidP="0065644C">
            <w:pPr>
              <w:rPr>
                <w:iCs/>
                <w:sz w:val="24"/>
                <w:rPrChange w:id="8" w:author="Lewis Watson" w:date="2020-05-12T20:52:00Z">
                  <w:rPr>
                    <w:i/>
                    <w:sz w:val="24"/>
                  </w:rPr>
                </w:rPrChange>
              </w:rPr>
            </w:pPr>
            <w:del w:id="9" w:author="Lewis Watson" w:date="2020-05-12T20:52:00Z">
              <w:r w:rsidRPr="00E76252" w:rsidDel="00E76252">
                <w:rPr>
                  <w:iCs/>
                  <w:sz w:val="24"/>
                  <w:rPrChange w:id="10" w:author="Lewis Watson" w:date="2020-05-12T20:52:00Z">
                    <w:rPr>
                      <w:i/>
                      <w:sz w:val="24"/>
                    </w:rPr>
                  </w:rPrChange>
                </w:rPr>
                <w:delText>Please note any limitations, bugs, logical errors, and/or run-time errors here</w:delText>
              </w:r>
            </w:del>
            <w:ins w:id="11" w:author="Lewis Watson" w:date="2020-05-12T20:52:00Z">
              <w:r w:rsidR="00E76252" w:rsidRPr="00E76252">
                <w:rPr>
                  <w:iCs/>
                  <w:sz w:val="24"/>
                  <w:rPrChange w:id="12" w:author="Lewis Watson" w:date="2020-05-12T20:52:00Z">
                    <w:rPr>
                      <w:i/>
                      <w:sz w:val="24"/>
                    </w:rPr>
                  </w:rPrChange>
                </w:rPr>
                <w:t xml:space="preserve">Not a limitation, </w:t>
              </w:r>
              <w:r w:rsidR="00E76252">
                <w:rPr>
                  <w:iCs/>
                  <w:sz w:val="24"/>
                </w:rPr>
                <w:t>but the way the code works is that the entity side of things is completely agnostic. The business logic is contained elsewhere so you could potentially load in duplicates</w:t>
              </w:r>
              <w:r w:rsidR="00F85469">
                <w:rPr>
                  <w:iCs/>
                  <w:sz w:val="24"/>
                </w:rPr>
                <w:t xml:space="preserve"> if you edited the .csv files manually.</w:t>
              </w:r>
            </w:ins>
            <w:ins w:id="13" w:author="Lewis Watson" w:date="2020-05-12T20:58:00Z">
              <w:r w:rsidR="001E4C3A">
                <w:rPr>
                  <w:iCs/>
                  <w:sz w:val="24"/>
                </w:rPr>
                <w:t xml:space="preserve"> Doing it through the program itself will not allow duplicates.</w:t>
              </w:r>
            </w:ins>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705"/>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3994A3F8" w:rsidR="00907F25" w:rsidRPr="007E0F8F" w:rsidRDefault="001D07FA" w:rsidP="007E0F8F">
            <w:pPr>
              <w:jc w:val="right"/>
              <w:rPr>
                <w:sz w:val="24"/>
              </w:rPr>
            </w:pPr>
            <w:r w:rsidRPr="005A18BA">
              <w:rPr>
                <w:sz w:val="24"/>
                <w:highlight w:val="green"/>
                <w:rPrChange w:id="14" w:author="Lewis Watson" w:date="2020-05-12T00:28:00Z">
                  <w:rPr>
                    <w:sz w:val="24"/>
                  </w:rPr>
                </w:rPrChange>
              </w:rPr>
              <w:t>Y</w:t>
            </w:r>
            <w:r>
              <w:rPr>
                <w:sz w:val="24"/>
              </w:rPr>
              <w:t>/N</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77777777" w:rsidR="00907F25" w:rsidRDefault="001D07FA" w:rsidP="007E0F8F">
            <w:pPr>
              <w:jc w:val="right"/>
              <w:rPr>
                <w:sz w:val="24"/>
              </w:rPr>
            </w:pPr>
            <w:r w:rsidRPr="005A18BA">
              <w:rPr>
                <w:sz w:val="24"/>
                <w:highlight w:val="green"/>
                <w:rPrChange w:id="15" w:author="Lewis Watson" w:date="2020-05-12T00:28:00Z">
                  <w:rPr>
                    <w:sz w:val="24"/>
                  </w:rPr>
                </w:rPrChange>
              </w:rPr>
              <w:t>Y</w:t>
            </w:r>
            <w:r>
              <w:rPr>
                <w:sz w:val="24"/>
              </w:rPr>
              <w:t>/N</w:t>
            </w:r>
          </w:p>
          <w:p w14:paraId="38F92AB2" w14:textId="0E5F9949" w:rsidR="001D07FA" w:rsidRPr="007E0F8F" w:rsidRDefault="001D07FA" w:rsidP="007E0F8F">
            <w:pPr>
              <w:jc w:val="right"/>
              <w:rPr>
                <w:sz w:val="24"/>
              </w:rPr>
            </w:pPr>
            <w:r w:rsidRPr="005A18BA">
              <w:rPr>
                <w:sz w:val="24"/>
                <w:highlight w:val="green"/>
                <w:rPrChange w:id="16" w:author="Lewis Watson" w:date="2020-05-12T00:28:00Z">
                  <w:rPr>
                    <w:sz w:val="24"/>
                  </w:rPr>
                </w:rPrChange>
              </w:rPr>
              <w:t>Y</w:t>
            </w:r>
            <w:r>
              <w:rPr>
                <w:sz w:val="24"/>
              </w:rPr>
              <w:t>/N</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77777777" w:rsidR="00907F25" w:rsidRDefault="0094289F" w:rsidP="007E0F8F">
            <w:pPr>
              <w:jc w:val="right"/>
              <w:rPr>
                <w:sz w:val="24"/>
              </w:rPr>
            </w:pPr>
            <w:r w:rsidRPr="005A18BA">
              <w:rPr>
                <w:sz w:val="24"/>
                <w:highlight w:val="green"/>
                <w:rPrChange w:id="17" w:author="Lewis Watson" w:date="2020-05-12T00:28:00Z">
                  <w:rPr>
                    <w:sz w:val="24"/>
                  </w:rPr>
                </w:rPrChange>
              </w:rPr>
              <w:t>Y</w:t>
            </w:r>
            <w:r>
              <w:rPr>
                <w:sz w:val="24"/>
              </w:rPr>
              <w:t>/N</w:t>
            </w:r>
          </w:p>
          <w:p w14:paraId="03616275" w14:textId="650CF726" w:rsidR="0094289F" w:rsidRPr="007E0F8F" w:rsidRDefault="0094289F" w:rsidP="007E0F8F">
            <w:pPr>
              <w:jc w:val="right"/>
              <w:rPr>
                <w:sz w:val="24"/>
              </w:rPr>
            </w:pPr>
            <w:r w:rsidRPr="002422DB">
              <w:rPr>
                <w:sz w:val="24"/>
                <w:highlight w:val="green"/>
                <w:rPrChange w:id="18" w:author="Lewis Watson" w:date="2020-06-12T14:05:00Z">
                  <w:rPr>
                    <w:sz w:val="24"/>
                  </w:rPr>
                </w:rPrChange>
              </w:rPr>
              <w:t>Y</w:t>
            </w:r>
            <w:r>
              <w:rPr>
                <w:sz w:val="24"/>
              </w:rPr>
              <w:t>/</w:t>
            </w:r>
            <w:r w:rsidRPr="002422DB">
              <w:rPr>
                <w:sz w:val="24"/>
              </w:rPr>
              <w:t>N</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77777777" w:rsidR="00907F25" w:rsidRDefault="0094289F" w:rsidP="007E0F8F">
            <w:pPr>
              <w:jc w:val="right"/>
              <w:rPr>
                <w:sz w:val="24"/>
              </w:rPr>
            </w:pPr>
            <w:r w:rsidRPr="005A18BA">
              <w:rPr>
                <w:sz w:val="24"/>
                <w:highlight w:val="green"/>
                <w:rPrChange w:id="19" w:author="Lewis Watson" w:date="2020-05-12T00:28:00Z">
                  <w:rPr>
                    <w:sz w:val="24"/>
                  </w:rPr>
                </w:rPrChange>
              </w:rPr>
              <w:t>Y</w:t>
            </w:r>
            <w:r>
              <w:rPr>
                <w:sz w:val="24"/>
              </w:rPr>
              <w:t>/N</w:t>
            </w:r>
          </w:p>
          <w:p w14:paraId="13CED71A" w14:textId="097C3969" w:rsidR="0094289F" w:rsidRDefault="0094289F" w:rsidP="007E0F8F">
            <w:pPr>
              <w:jc w:val="right"/>
              <w:rPr>
                <w:sz w:val="24"/>
              </w:rPr>
            </w:pPr>
            <w:r w:rsidRPr="005A18BA">
              <w:rPr>
                <w:sz w:val="24"/>
                <w:highlight w:val="green"/>
                <w:rPrChange w:id="20" w:author="Lewis Watson" w:date="2020-05-12T00:28:00Z">
                  <w:rPr>
                    <w:sz w:val="24"/>
                  </w:rPr>
                </w:rPrChange>
              </w:rPr>
              <w:t>Y</w:t>
            </w:r>
            <w:r>
              <w:rPr>
                <w:sz w:val="24"/>
              </w:rPr>
              <w:t>/N</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3F8676B4" w:rsidR="00907F25" w:rsidRPr="007E0F8F" w:rsidRDefault="00FD1592" w:rsidP="00907F25">
            <w:pPr>
              <w:jc w:val="right"/>
              <w:rPr>
                <w:sz w:val="24"/>
              </w:rPr>
            </w:pPr>
            <w:r w:rsidRPr="00062780">
              <w:rPr>
                <w:sz w:val="24"/>
                <w:highlight w:val="green"/>
                <w:rPrChange w:id="21" w:author="Lewis Watson" w:date="2020-04-30T17:55:00Z">
                  <w:rPr>
                    <w:sz w:val="24"/>
                  </w:rPr>
                </w:rPrChange>
              </w:rPr>
              <w:t>Y</w:t>
            </w:r>
            <w:r>
              <w:rPr>
                <w:sz w:val="24"/>
              </w:rPr>
              <w:t>/N</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is no repeated registrations</w:t>
            </w:r>
          </w:p>
        </w:tc>
        <w:tc>
          <w:tcPr>
            <w:tcW w:w="657" w:type="dxa"/>
          </w:tcPr>
          <w:p w14:paraId="19F0AA99" w14:textId="77777777" w:rsidR="00907F25" w:rsidRDefault="00FD1592" w:rsidP="00907F25">
            <w:pPr>
              <w:jc w:val="right"/>
              <w:rPr>
                <w:sz w:val="24"/>
              </w:rPr>
            </w:pPr>
            <w:r w:rsidRPr="00062780">
              <w:rPr>
                <w:sz w:val="24"/>
                <w:highlight w:val="green"/>
                <w:rPrChange w:id="22" w:author="Lewis Watson" w:date="2020-04-30T17:56:00Z">
                  <w:rPr>
                    <w:sz w:val="24"/>
                  </w:rPr>
                </w:rPrChange>
              </w:rPr>
              <w:t>Y</w:t>
            </w:r>
            <w:r>
              <w:rPr>
                <w:sz w:val="24"/>
              </w:rPr>
              <w:t>/N</w:t>
            </w:r>
          </w:p>
          <w:p w14:paraId="7DE09221" w14:textId="40CD63E2" w:rsidR="00FD1592" w:rsidRPr="007E0F8F" w:rsidRDefault="00FD1592" w:rsidP="00907F25">
            <w:pPr>
              <w:jc w:val="right"/>
              <w:rPr>
                <w:sz w:val="24"/>
              </w:rPr>
            </w:pPr>
            <w:r w:rsidRPr="005A18BA">
              <w:rPr>
                <w:sz w:val="24"/>
                <w:highlight w:val="green"/>
                <w:rPrChange w:id="23" w:author="Lewis Watson" w:date="2020-05-12T00:29:00Z">
                  <w:rPr>
                    <w:sz w:val="24"/>
                  </w:rPr>
                </w:rPrChange>
              </w:rPr>
              <w:t>Y</w:t>
            </w:r>
            <w:r>
              <w:rPr>
                <w:sz w:val="24"/>
              </w:rPr>
              <w:t>/N</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77777777" w:rsidR="00907F25" w:rsidRDefault="00FD1592" w:rsidP="00907F25">
            <w:pPr>
              <w:jc w:val="right"/>
              <w:rPr>
                <w:sz w:val="24"/>
              </w:rPr>
            </w:pPr>
            <w:r w:rsidRPr="005A18BA">
              <w:rPr>
                <w:sz w:val="24"/>
                <w:highlight w:val="green"/>
                <w:rPrChange w:id="24" w:author="Lewis Watson" w:date="2020-05-12T00:29:00Z">
                  <w:rPr>
                    <w:sz w:val="24"/>
                  </w:rPr>
                </w:rPrChange>
              </w:rPr>
              <w:t>Y</w:t>
            </w:r>
            <w:r>
              <w:rPr>
                <w:sz w:val="24"/>
              </w:rPr>
              <w:t>/N</w:t>
            </w:r>
          </w:p>
          <w:p w14:paraId="7B57D8FA" w14:textId="45267801" w:rsidR="00FD1592" w:rsidRPr="007E0F8F" w:rsidRDefault="00FD1592" w:rsidP="00907F25">
            <w:pPr>
              <w:jc w:val="right"/>
              <w:rPr>
                <w:sz w:val="24"/>
              </w:rPr>
            </w:pPr>
            <w:r w:rsidRPr="002422DB">
              <w:rPr>
                <w:sz w:val="24"/>
                <w:highlight w:val="green"/>
                <w:rPrChange w:id="25" w:author="Lewis Watson" w:date="2020-06-12T14:05:00Z">
                  <w:rPr>
                    <w:sz w:val="24"/>
                  </w:rPr>
                </w:rPrChange>
              </w:rPr>
              <w:t>Y</w:t>
            </w:r>
            <w:r>
              <w:rPr>
                <w:sz w:val="24"/>
              </w:rPr>
              <w:t>/</w:t>
            </w:r>
            <w:r w:rsidRPr="002422DB">
              <w:rPr>
                <w:sz w:val="24"/>
              </w:rPr>
              <w:t>N</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77777777" w:rsidR="00907F25" w:rsidRDefault="00FD1592" w:rsidP="00907F25">
            <w:pPr>
              <w:jc w:val="right"/>
              <w:rPr>
                <w:sz w:val="24"/>
              </w:rPr>
            </w:pPr>
            <w:r w:rsidRPr="00062780">
              <w:rPr>
                <w:sz w:val="24"/>
                <w:highlight w:val="green"/>
                <w:rPrChange w:id="26" w:author="Lewis Watson" w:date="2020-04-30T17:55:00Z">
                  <w:rPr>
                    <w:sz w:val="24"/>
                  </w:rPr>
                </w:rPrChange>
              </w:rPr>
              <w:t>Y</w:t>
            </w:r>
            <w:r>
              <w:rPr>
                <w:sz w:val="24"/>
              </w:rPr>
              <w:t>/N</w:t>
            </w:r>
          </w:p>
          <w:p w14:paraId="13A27159" w14:textId="47FF98A2" w:rsidR="00FD1592" w:rsidRDefault="00FD1592" w:rsidP="00907F25">
            <w:pPr>
              <w:jc w:val="right"/>
              <w:rPr>
                <w:sz w:val="24"/>
              </w:rPr>
            </w:pPr>
            <w:r w:rsidRPr="00062780">
              <w:rPr>
                <w:sz w:val="24"/>
                <w:highlight w:val="green"/>
                <w:rPrChange w:id="27" w:author="Lewis Watson" w:date="2020-04-30T17:55:00Z">
                  <w:rPr>
                    <w:sz w:val="24"/>
                  </w:rPr>
                </w:rPrChange>
              </w:rPr>
              <w:t>Y</w:t>
            </w:r>
            <w:r>
              <w:rPr>
                <w:sz w:val="24"/>
              </w:rPr>
              <w:t>/N</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6523440F" w14:textId="1C744C40" w:rsidR="00FD1592" w:rsidDel="00D92A44" w:rsidRDefault="00FD1592">
            <w:pPr>
              <w:rPr>
                <w:del w:id="28" w:author="Lewis Watson" w:date="2020-04-30T17:57:00Z"/>
                <w:sz w:val="24"/>
              </w:rPr>
            </w:pPr>
            <w:r>
              <w:rPr>
                <w:sz w:val="24"/>
              </w:rPr>
              <w:t>Please include a brief explanation of the i</w:t>
            </w:r>
            <w:r w:rsidR="00CC5C53">
              <w:rPr>
                <w:sz w:val="24"/>
              </w:rPr>
              <w:t>nheritance here if implemented:</w:t>
            </w:r>
            <w:ins w:id="29" w:author="Lewis Watson" w:date="2020-04-30T17:53:00Z">
              <w:r w:rsidR="00492A90">
                <w:rPr>
                  <w:sz w:val="24"/>
                </w:rPr>
                <w:br/>
              </w:r>
              <w:r w:rsidR="00492A90">
                <w:rPr>
                  <w:sz w:val="24"/>
                </w:rPr>
                <w:br/>
              </w:r>
            </w:ins>
            <w:ins w:id="30" w:author="Lewis Watson" w:date="2020-04-30T17:54:00Z">
              <w:r w:rsidR="007F1A7A">
                <w:rPr>
                  <w:sz w:val="24"/>
                </w:rPr>
                <w:t xml:space="preserve">I have used a solution akin to single table inheritance. Each vehicle grade has its own </w:t>
              </w:r>
            </w:ins>
            <w:ins w:id="31" w:author="Lewis Watson" w:date="2020-04-30T17:56:00Z">
              <w:r w:rsidR="005B735C">
                <w:rPr>
                  <w:sz w:val="24"/>
                </w:rPr>
                <w:t>class and</w:t>
              </w:r>
            </w:ins>
            <w:ins w:id="32" w:author="Lewis Watson" w:date="2020-04-30T17:54:00Z">
              <w:r w:rsidR="007F1A7A">
                <w:rPr>
                  <w:sz w:val="24"/>
                </w:rPr>
                <w:t xml:space="preserve"> extends the abstract </w:t>
              </w:r>
              <w:r w:rsidR="007F1A7A">
                <w:rPr>
                  <w:i/>
                  <w:iCs/>
                  <w:sz w:val="24"/>
                </w:rPr>
                <w:t>Vehicle</w:t>
              </w:r>
            </w:ins>
            <w:ins w:id="33" w:author="Lewis Watson" w:date="2020-04-30T17:56:00Z">
              <w:r w:rsidR="005B735C">
                <w:rPr>
                  <w:sz w:val="24"/>
                </w:rPr>
                <w:t xml:space="preserve"> class</w:t>
              </w:r>
            </w:ins>
            <w:ins w:id="34" w:author="Lewis Watson" w:date="2020-04-30T17:54:00Z">
              <w:r w:rsidR="007F1A7A">
                <w:rPr>
                  <w:sz w:val="24"/>
                </w:rPr>
                <w:t xml:space="preserve">. The </w:t>
              </w:r>
              <w:r w:rsidR="007F1A7A">
                <w:rPr>
                  <w:i/>
                  <w:iCs/>
                  <w:sz w:val="24"/>
                </w:rPr>
                <w:t>Vehicle</w:t>
              </w:r>
              <w:r w:rsidR="007F1A7A">
                <w:rPr>
                  <w:sz w:val="24"/>
                </w:rPr>
                <w:t xml:space="preserve"> class itself houses the </w:t>
              </w:r>
              <w:r w:rsidR="007F1A7A">
                <w:rPr>
                  <w:i/>
                  <w:iCs/>
                  <w:sz w:val="24"/>
                </w:rPr>
                <w:t>Vehicle</w:t>
              </w:r>
            </w:ins>
            <w:ins w:id="35" w:author="Lewis Watson" w:date="2020-04-30T17:55:00Z">
              <w:r w:rsidR="007F1A7A">
                <w:rPr>
                  <w:i/>
                  <w:iCs/>
                  <w:sz w:val="24"/>
                </w:rPr>
                <w:t>Grade</w:t>
              </w:r>
              <w:r w:rsidR="007F1A7A">
                <w:rPr>
                  <w:sz w:val="24"/>
                </w:rPr>
                <w:t xml:space="preserve"> enum field which is used as a discriminator property for creating a</w:t>
              </w:r>
              <w:r w:rsidR="00506530">
                <w:rPr>
                  <w:sz w:val="24"/>
                </w:rPr>
                <w:t>ny type of vehicle.</w:t>
              </w:r>
            </w:ins>
            <w:ins w:id="36" w:author="Lewis Watson" w:date="2020-04-30T17:56:00Z">
              <w:r w:rsidR="00BA3C53">
                <w:rPr>
                  <w:sz w:val="24"/>
                </w:rPr>
                <w:t xml:space="preserve"> For example, a </w:t>
              </w:r>
              <w:r w:rsidR="00BA3C53">
                <w:rPr>
                  <w:i/>
                  <w:iCs/>
                  <w:sz w:val="24"/>
                </w:rPr>
                <w:t>CommericalVehicle</w:t>
              </w:r>
              <w:r w:rsidR="00BA3C53">
                <w:rPr>
                  <w:sz w:val="24"/>
                </w:rPr>
                <w:t xml:space="preserve"> is a</w:t>
              </w:r>
            </w:ins>
            <w:ins w:id="37" w:author="Lewis Watson" w:date="2020-04-30T17:57:00Z">
              <w:r w:rsidR="00BA3C53">
                <w:rPr>
                  <w:sz w:val="24"/>
                </w:rPr>
                <w:t>n instance of</w:t>
              </w:r>
            </w:ins>
            <w:ins w:id="38" w:author="Lewis Watson" w:date="2020-04-30T17:56:00Z">
              <w:r w:rsidR="00BA3C53">
                <w:rPr>
                  <w:sz w:val="24"/>
                </w:rPr>
                <w:t xml:space="preserve"> </w:t>
              </w:r>
            </w:ins>
            <w:ins w:id="39" w:author="Lewis Watson" w:date="2020-04-30T17:57:00Z">
              <w:r w:rsidR="00BA3C53">
                <w:rPr>
                  <w:i/>
                  <w:iCs/>
                  <w:sz w:val="24"/>
                </w:rPr>
                <w:t>Vehicle</w:t>
              </w:r>
              <w:r w:rsidR="00BA3C53">
                <w:rPr>
                  <w:sz w:val="24"/>
                </w:rPr>
                <w:t xml:space="preserve"> </w:t>
              </w:r>
              <w:r w:rsidR="00BA3C53">
                <w:rPr>
                  <w:i/>
                  <w:iCs/>
                  <w:sz w:val="24"/>
                </w:rPr>
                <w:t>where vehicleGrade = VehicleGrade.Commercial</w:t>
              </w:r>
              <w:r w:rsidR="008977E5">
                <w:rPr>
                  <w:sz w:val="24"/>
                </w:rPr>
                <w:t>.</w:t>
              </w:r>
              <w:r w:rsidR="0001336E">
                <w:rPr>
                  <w:sz w:val="24"/>
                </w:rPr>
                <w:t xml:space="preserve"> This default </w:t>
              </w:r>
            </w:ins>
            <w:ins w:id="40" w:author="Lewis Watson" w:date="2020-04-30T17:58:00Z">
              <w:r w:rsidR="0057001F">
                <w:rPr>
                  <w:sz w:val="24"/>
                </w:rPr>
                <w:t xml:space="preserve">grade </w:t>
              </w:r>
            </w:ins>
            <w:ins w:id="41" w:author="Lewis Watson" w:date="2020-04-30T17:57:00Z">
              <w:r w:rsidR="0001336E">
                <w:rPr>
                  <w:sz w:val="24"/>
                </w:rPr>
                <w:t>behaviour is implemented within the cons</w:t>
              </w:r>
            </w:ins>
            <w:ins w:id="42" w:author="Lewis Watson" w:date="2020-04-30T17:58:00Z">
              <w:r w:rsidR="0001336E">
                <w:rPr>
                  <w:sz w:val="24"/>
                </w:rPr>
                <w:t>tructors of each respective vehicle type.</w:t>
              </w:r>
            </w:ins>
          </w:p>
          <w:p w14:paraId="349DEDB2" w14:textId="29B49337" w:rsidR="00D92A44" w:rsidRDefault="00D92A44">
            <w:pPr>
              <w:rPr>
                <w:ins w:id="43" w:author="Lewis Watson" w:date="2020-05-12T20:53:00Z"/>
                <w:sz w:val="24"/>
              </w:rPr>
            </w:pPr>
          </w:p>
          <w:p w14:paraId="0F807EBF" w14:textId="4F8B3017" w:rsidR="00D92A44" w:rsidRDefault="00D92A44">
            <w:pPr>
              <w:rPr>
                <w:ins w:id="44" w:author="Lewis Watson" w:date="2020-05-12T20:53:00Z"/>
                <w:sz w:val="24"/>
              </w:rPr>
            </w:pPr>
          </w:p>
          <w:p w14:paraId="35143C9E" w14:textId="7AFC86F3" w:rsidR="00CC5C53" w:rsidRPr="00FD1592" w:rsidRDefault="00D92A44">
            <w:pPr>
              <w:rPr>
                <w:sz w:val="24"/>
              </w:rPr>
            </w:pPr>
            <w:ins w:id="45" w:author="Lewis Watson" w:date="2020-05-12T20:53:00Z">
              <w:r>
                <w:rPr>
                  <w:sz w:val="24"/>
                </w:rPr>
                <w:t xml:space="preserve">The whole code base uses inheritance to abstract common functionality. Lots of generic interfaces are used in the </w:t>
              </w:r>
              <w:r w:rsidR="005001FD">
                <w:rPr>
                  <w:sz w:val="24"/>
                </w:rPr>
                <w:t>Repositories and RepositoryFactories too.</w:t>
              </w:r>
            </w:ins>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1F04FC0F" w:rsidR="00907F25" w:rsidRPr="00AA27C1" w:rsidRDefault="00FD1592" w:rsidP="00907F25">
            <w:pPr>
              <w:jc w:val="right"/>
              <w:rPr>
                <w:i/>
                <w:sz w:val="24"/>
              </w:rPr>
            </w:pPr>
            <w:r w:rsidRPr="00062780">
              <w:rPr>
                <w:sz w:val="24"/>
                <w:highlight w:val="green"/>
                <w:rPrChange w:id="46" w:author="Lewis Watson" w:date="2020-04-30T17:55:00Z">
                  <w:rPr>
                    <w:sz w:val="24"/>
                  </w:rPr>
                </w:rPrChange>
              </w:rPr>
              <w:t>Y</w:t>
            </w:r>
            <w:r>
              <w:rPr>
                <w:sz w:val="24"/>
              </w:rPr>
              <w:t>/N</w:t>
            </w:r>
          </w:p>
        </w:tc>
      </w:tr>
      <w:tr w:rsidR="00CA37D2" w:rsidRPr="0074378E" w14:paraId="06DDD355" w14:textId="77777777" w:rsidTr="00F7201E">
        <w:trPr>
          <w:trHeight w:val="282"/>
        </w:trPr>
        <w:tc>
          <w:tcPr>
            <w:tcW w:w="1416" w:type="dxa"/>
            <w:vMerge w:val="restart"/>
          </w:tcPr>
          <w:p w14:paraId="69767440" w14:textId="686C7D06" w:rsidR="00CA37D2" w:rsidRPr="00192788" w:rsidRDefault="00CA37D2" w:rsidP="00907F25">
            <w:pPr>
              <w:rPr>
                <w:b/>
                <w:sz w:val="24"/>
              </w:rPr>
            </w:pPr>
            <w:r w:rsidRPr="00192788">
              <w:rPr>
                <w:b/>
                <w:sz w:val="24"/>
              </w:rPr>
              <w:t>Renting</w:t>
            </w:r>
          </w:p>
        </w:tc>
        <w:tc>
          <w:tcPr>
            <w:tcW w:w="6943" w:type="dxa"/>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4D8850DE" w:rsidR="00CA37D2" w:rsidRPr="007E0F8F" w:rsidRDefault="007A7246" w:rsidP="00907F25">
            <w:pPr>
              <w:jc w:val="right"/>
              <w:rPr>
                <w:sz w:val="24"/>
              </w:rPr>
            </w:pPr>
            <w:r w:rsidRPr="002422DB">
              <w:rPr>
                <w:sz w:val="24"/>
                <w:highlight w:val="green"/>
                <w:rPrChange w:id="47" w:author="Lewis Watson" w:date="2020-06-12T14:05:00Z">
                  <w:rPr>
                    <w:sz w:val="24"/>
                  </w:rPr>
                </w:rPrChange>
              </w:rPr>
              <w:t>Y</w:t>
            </w:r>
            <w:r>
              <w:rPr>
                <w:sz w:val="24"/>
              </w:rPr>
              <w:t>/</w:t>
            </w:r>
            <w:r w:rsidRPr="002422DB">
              <w:rPr>
                <w:sz w:val="24"/>
              </w:rPr>
              <w:t>N</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5FE63B41" w:rsidR="00CA37D2" w:rsidRDefault="007A7246" w:rsidP="00907F25">
            <w:pPr>
              <w:jc w:val="right"/>
              <w:rPr>
                <w:sz w:val="24"/>
              </w:rPr>
            </w:pPr>
            <w:r w:rsidRPr="002422DB">
              <w:rPr>
                <w:sz w:val="24"/>
                <w:highlight w:val="green"/>
                <w:rPrChange w:id="48" w:author="Lewis Watson" w:date="2020-06-12T14:05:00Z">
                  <w:rPr>
                    <w:sz w:val="24"/>
                  </w:rPr>
                </w:rPrChange>
              </w:rPr>
              <w:t>Y</w:t>
            </w:r>
            <w:r>
              <w:rPr>
                <w:sz w:val="24"/>
              </w:rPr>
              <w:t>/</w:t>
            </w:r>
            <w:r w:rsidRPr="002422DB">
              <w:rPr>
                <w:sz w:val="24"/>
              </w:rPr>
              <w:t>N</w:t>
            </w:r>
          </w:p>
          <w:p w14:paraId="0B42895E" w14:textId="77777777" w:rsidR="00F02C42" w:rsidRDefault="00F02C42" w:rsidP="00907F25">
            <w:pPr>
              <w:jc w:val="right"/>
              <w:rPr>
                <w:sz w:val="24"/>
              </w:rPr>
            </w:pPr>
          </w:p>
          <w:p w14:paraId="6F6D5DF8" w14:textId="17707F84" w:rsidR="00CA37D2" w:rsidRPr="007E0F8F" w:rsidRDefault="007A7246" w:rsidP="00907F25">
            <w:pPr>
              <w:jc w:val="right"/>
              <w:rPr>
                <w:sz w:val="24"/>
              </w:rPr>
            </w:pPr>
            <w:r w:rsidRPr="002422DB">
              <w:rPr>
                <w:sz w:val="24"/>
                <w:highlight w:val="green"/>
                <w:rPrChange w:id="49" w:author="Lewis Watson" w:date="2020-06-12T14:05:00Z">
                  <w:rPr>
                    <w:sz w:val="24"/>
                  </w:rPr>
                </w:rPrChange>
              </w:rPr>
              <w:t>Y</w:t>
            </w:r>
            <w:r>
              <w:rPr>
                <w:sz w:val="24"/>
              </w:rPr>
              <w:t>/</w:t>
            </w:r>
            <w:r w:rsidRPr="002422DB">
              <w:rPr>
                <w:sz w:val="24"/>
              </w:rPr>
              <w:t>N</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lastRenderedPageBreak/>
              <w:t>With validation – only if vehicle was being rented by the customer</w:t>
            </w:r>
          </w:p>
        </w:tc>
        <w:tc>
          <w:tcPr>
            <w:tcW w:w="657" w:type="dxa"/>
          </w:tcPr>
          <w:p w14:paraId="6F216FF1" w14:textId="7DFDB6BC" w:rsidR="00CA37D2" w:rsidRDefault="007A7246" w:rsidP="00907F25">
            <w:pPr>
              <w:jc w:val="right"/>
              <w:rPr>
                <w:sz w:val="24"/>
              </w:rPr>
            </w:pPr>
            <w:r w:rsidRPr="002422DB">
              <w:rPr>
                <w:sz w:val="24"/>
                <w:highlight w:val="green"/>
                <w:rPrChange w:id="50" w:author="Lewis Watson" w:date="2020-06-12T14:06:00Z">
                  <w:rPr>
                    <w:sz w:val="24"/>
                  </w:rPr>
                </w:rPrChange>
              </w:rPr>
              <w:lastRenderedPageBreak/>
              <w:t>Y</w:t>
            </w:r>
            <w:r>
              <w:rPr>
                <w:sz w:val="24"/>
              </w:rPr>
              <w:t>/</w:t>
            </w:r>
            <w:r w:rsidRPr="002422DB">
              <w:rPr>
                <w:sz w:val="24"/>
              </w:rPr>
              <w:t>N</w:t>
            </w:r>
          </w:p>
          <w:p w14:paraId="70D057E0" w14:textId="18B0BEF6" w:rsidR="00CA37D2" w:rsidRPr="007E0F8F" w:rsidRDefault="007A7246" w:rsidP="00907F25">
            <w:pPr>
              <w:jc w:val="right"/>
              <w:rPr>
                <w:sz w:val="24"/>
              </w:rPr>
            </w:pPr>
            <w:r w:rsidRPr="002422DB">
              <w:rPr>
                <w:sz w:val="24"/>
                <w:highlight w:val="green"/>
                <w:rPrChange w:id="51" w:author="Lewis Watson" w:date="2020-06-12T14:06:00Z">
                  <w:rPr>
                    <w:sz w:val="24"/>
                  </w:rPr>
                </w:rPrChange>
              </w:rPr>
              <w:t>Y</w:t>
            </w:r>
            <w:r>
              <w:rPr>
                <w:sz w:val="24"/>
              </w:rPr>
              <w:t>/</w:t>
            </w:r>
            <w:r w:rsidRPr="002422DB">
              <w:rPr>
                <w:sz w:val="24"/>
              </w:rPr>
              <w:t>N</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2"/>
          </w:tcPr>
          <w:p w14:paraId="52B60D8C" w14:textId="21119A80" w:rsidR="00346505" w:rsidRDefault="00D9150E" w:rsidP="00346505">
            <w:pPr>
              <w:rPr>
                <w:sz w:val="24"/>
              </w:rPr>
            </w:pPr>
            <w:ins w:id="52" w:author="Lewis Watson" w:date="2020-06-12T14:18:00Z">
              <w:r>
                <w:rPr>
                  <w:i/>
                  <w:sz w:val="24"/>
                </w:rPr>
                <w:t>No known bugs, logical errors or runtime errors present</w:t>
              </w:r>
            </w:ins>
            <w:del w:id="53" w:author="Lewis Watson" w:date="2020-06-12T14:18:00Z">
              <w:r w:rsidR="00346505" w:rsidDel="00D9150E">
                <w:rPr>
                  <w:i/>
                  <w:sz w:val="24"/>
                </w:rPr>
                <w:delText>Please note any limitations, bugs, logical errors, and/or run-time errors here</w:delText>
              </w:r>
            </w:del>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2"/>
          </w:tcPr>
          <w:p w14:paraId="032DB725" w14:textId="77777777" w:rsidR="00195B9B" w:rsidRDefault="00EB592A" w:rsidP="00346505">
            <w:pPr>
              <w:rPr>
                <w:ins w:id="54" w:author="Lewis Watson" w:date="2020-05-12T20:54:00Z"/>
                <w:iCs/>
                <w:sz w:val="24"/>
              </w:rPr>
            </w:pPr>
            <w:del w:id="55" w:author="Lewis Watson" w:date="2020-05-12T20:54:00Z">
              <w:r w:rsidRPr="00EF4CDC" w:rsidDel="00EF4CDC">
                <w:rPr>
                  <w:i/>
                  <w:sz w:val="24"/>
                </w:rPr>
                <w:delText xml:space="preserve">Please </w:delText>
              </w:r>
              <w:r w:rsidRPr="00EF4CDC" w:rsidDel="00EF4CDC">
                <w:rPr>
                  <w:b/>
                  <w:i/>
                  <w:sz w:val="24"/>
                </w:rPr>
                <w:delText xml:space="preserve">briefly </w:delText>
              </w:r>
              <w:r w:rsidRPr="00EF4CDC" w:rsidDel="00EF4CDC">
                <w:rPr>
                  <w:i/>
                  <w:sz w:val="24"/>
                </w:rPr>
                <w:delText>note any changes from the specification of the classes and methods, and your reason for these.</w:delText>
              </w:r>
            </w:del>
            <w:ins w:id="56" w:author="Lewis Watson" w:date="2020-05-12T20:54:00Z">
              <w:r w:rsidR="00EF4CDC">
                <w:rPr>
                  <w:iCs/>
                  <w:sz w:val="24"/>
                </w:rPr>
                <w:t>File logic was separated into its many layers. The class diagrams provided became the domain layer, and the surrounding parts formed infrastructure and application layers</w:t>
              </w:r>
            </w:ins>
          </w:p>
          <w:p w14:paraId="6C9CEE35" w14:textId="77777777" w:rsidR="00195B9B" w:rsidRDefault="00195B9B" w:rsidP="00346505">
            <w:pPr>
              <w:rPr>
                <w:ins w:id="57" w:author="Lewis Watson" w:date="2020-05-12T20:54:00Z"/>
                <w:i/>
                <w:sz w:val="24"/>
              </w:rPr>
            </w:pPr>
          </w:p>
          <w:p w14:paraId="6DA73FB3" w14:textId="77777777" w:rsidR="00EB592A" w:rsidRDefault="0040586C" w:rsidP="00346505">
            <w:pPr>
              <w:rPr>
                <w:ins w:id="58" w:author="Lewis Watson" w:date="2020-05-12T20:55:00Z"/>
                <w:iCs/>
                <w:sz w:val="24"/>
              </w:rPr>
            </w:pPr>
            <w:ins w:id="59" w:author="Lewis Watson" w:date="2020-05-12T20:55:00Z">
              <w:r>
                <w:rPr>
                  <w:iCs/>
                  <w:sz w:val="24"/>
                </w:rPr>
                <w:t xml:space="preserve">For example, the file name properties were removed from the classes. </w:t>
              </w:r>
              <w:r w:rsidRPr="0040586C">
                <w:rPr>
                  <w:iCs/>
                  <w:sz w:val="24"/>
                  <w:rPrChange w:id="60" w:author="Lewis Watson" w:date="2020-05-12T20:55:00Z">
                    <w:rPr>
                      <w:i/>
                      <w:sz w:val="24"/>
                    </w:rPr>
                  </w:rPrChange>
                </w:rPr>
                <w:t>This</w:t>
              </w:r>
              <w:r>
                <w:rPr>
                  <w:i/>
                  <w:sz w:val="24"/>
                </w:rPr>
                <w:t xml:space="preserve"> </w:t>
              </w:r>
              <w:r>
                <w:rPr>
                  <w:iCs/>
                  <w:sz w:val="24"/>
                </w:rPr>
                <w:t>was done to separate concerns within the code base, and make each part perform one specific task only.</w:t>
              </w:r>
            </w:ins>
            <w:del w:id="61" w:author="Lewis Watson" w:date="2020-05-12T20:55:00Z">
              <w:r w:rsidR="00EB592A" w:rsidDel="0040586C">
                <w:rPr>
                  <w:i/>
                  <w:sz w:val="24"/>
                </w:rPr>
                <w:delText xml:space="preserve"> </w:delText>
              </w:r>
            </w:del>
          </w:p>
          <w:p w14:paraId="7387D4A1" w14:textId="77777777" w:rsidR="00CB70B8" w:rsidRDefault="00CB70B8" w:rsidP="00346505">
            <w:pPr>
              <w:rPr>
                <w:ins w:id="62" w:author="Lewis Watson" w:date="2020-05-12T20:55:00Z"/>
                <w:i/>
                <w:sz w:val="24"/>
              </w:rPr>
            </w:pPr>
          </w:p>
          <w:p w14:paraId="153DAE23" w14:textId="4EF0BFE3" w:rsidR="009607EA" w:rsidRPr="00B17826" w:rsidRDefault="00CB70B8" w:rsidP="00346505">
            <w:pPr>
              <w:rPr>
                <w:iCs/>
                <w:sz w:val="24"/>
                <w:rPrChange w:id="63" w:author="Lewis Watson" w:date="2020-05-12T22:54:00Z">
                  <w:rPr>
                    <w:i/>
                    <w:sz w:val="24"/>
                  </w:rPr>
                </w:rPrChange>
              </w:rPr>
            </w:pPr>
            <w:ins w:id="64" w:author="Lewis Watson" w:date="2020-05-12T20:56:00Z">
              <w:r>
                <w:rPr>
                  <w:iCs/>
                  <w:sz w:val="24"/>
                </w:rPr>
                <w:t xml:space="preserve">The fleet contains a list of rentals and a list of vehicles. This makes the fleet act as an aggregate and the </w:t>
              </w:r>
              <w:r w:rsidR="006D465C">
                <w:rPr>
                  <w:iCs/>
                  <w:sz w:val="24"/>
                </w:rPr>
                <w:t xml:space="preserve">vehicles + rentals act as entities that form the aggregate. </w:t>
              </w:r>
              <w:r w:rsidR="00F44BD4">
                <w:rPr>
                  <w:iCs/>
                  <w:sz w:val="24"/>
                </w:rPr>
                <w:t>This has allowed me to separate concerns effectively.</w:t>
              </w:r>
            </w:ins>
          </w:p>
        </w:tc>
      </w:tr>
    </w:tbl>
    <w:p w14:paraId="411DB210" w14:textId="78520ADB" w:rsidR="00A60D31" w:rsidRDefault="00A60D31"/>
    <w:p w14:paraId="34609572" w14:textId="23C8CF46" w:rsidR="00802410" w:rsidRPr="00A31414" w:rsidRDefault="00A60D31">
      <w: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705"/>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lastRenderedPageBreak/>
              <w:t>Search Functionality</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098086AF" w:rsidR="00B73C98" w:rsidRPr="007E0F8F" w:rsidRDefault="00285FC5" w:rsidP="00CA3A5C">
            <w:pPr>
              <w:jc w:val="right"/>
              <w:rPr>
                <w:sz w:val="24"/>
              </w:rPr>
            </w:pPr>
            <w:r w:rsidRPr="00CD1A9F">
              <w:rPr>
                <w:sz w:val="24"/>
                <w:highlight w:val="green"/>
                <w:rPrChange w:id="65" w:author="Lewis Watson" w:date="2020-06-12T14:06:00Z">
                  <w:rPr>
                    <w:sz w:val="24"/>
                  </w:rPr>
                </w:rPrChange>
              </w:rPr>
              <w:t>Y</w:t>
            </w:r>
            <w:r>
              <w:rPr>
                <w:sz w:val="24"/>
              </w:rPr>
              <w:t>/</w:t>
            </w:r>
            <w:r w:rsidRPr="00CD1A9F">
              <w:rPr>
                <w:sz w:val="24"/>
              </w:rPr>
              <w:t>N</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0F39DC42" w:rsidR="00B73C98" w:rsidRPr="00CD1A9F" w:rsidRDefault="00285FC5" w:rsidP="008A746F">
            <w:pPr>
              <w:jc w:val="right"/>
              <w:rPr>
                <w:sz w:val="24"/>
              </w:rPr>
            </w:pPr>
            <w:r w:rsidRPr="00CD1A9F">
              <w:rPr>
                <w:sz w:val="24"/>
                <w:highlight w:val="green"/>
                <w:rPrChange w:id="66" w:author="Lewis Watson" w:date="2020-06-12T14:06:00Z">
                  <w:rPr>
                    <w:sz w:val="24"/>
                  </w:rPr>
                </w:rPrChange>
              </w:rPr>
              <w:t>Y</w:t>
            </w:r>
            <w:r w:rsidRPr="00CD1A9F">
              <w:rPr>
                <w:sz w:val="24"/>
              </w:rPr>
              <w:t>/N</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4A0AB165" w:rsidR="00B73C98" w:rsidRPr="00CD1A9F" w:rsidRDefault="00285FC5" w:rsidP="00CA3A5C">
            <w:pPr>
              <w:jc w:val="right"/>
              <w:rPr>
                <w:sz w:val="24"/>
              </w:rPr>
            </w:pPr>
            <w:r w:rsidRPr="00CD1A9F">
              <w:rPr>
                <w:sz w:val="24"/>
                <w:highlight w:val="green"/>
                <w:rPrChange w:id="67" w:author="Lewis Watson" w:date="2020-06-12T14:07:00Z">
                  <w:rPr>
                    <w:sz w:val="24"/>
                  </w:rPr>
                </w:rPrChange>
              </w:rPr>
              <w:t>Y</w:t>
            </w:r>
            <w:r w:rsidRPr="00CD1A9F">
              <w:rPr>
                <w:sz w:val="24"/>
              </w:rPr>
              <w:t>/N</w:t>
            </w:r>
          </w:p>
          <w:p w14:paraId="192EFF30" w14:textId="77777777" w:rsidR="00B73C98" w:rsidRPr="00CD1A9F" w:rsidRDefault="00B73C98" w:rsidP="00CA3A5C">
            <w:pPr>
              <w:jc w:val="right"/>
              <w:rPr>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313E9E28" w:rsidR="00E41E32" w:rsidRPr="00CD1A9F" w:rsidRDefault="00285FC5" w:rsidP="00CA3A5C">
            <w:pPr>
              <w:jc w:val="right"/>
              <w:rPr>
                <w:sz w:val="24"/>
              </w:rPr>
            </w:pPr>
            <w:r w:rsidRPr="00CD1A9F">
              <w:rPr>
                <w:sz w:val="24"/>
                <w:highlight w:val="green"/>
                <w:rPrChange w:id="68" w:author="Lewis Watson" w:date="2020-06-12T14:07:00Z">
                  <w:rPr>
                    <w:sz w:val="24"/>
                  </w:rPr>
                </w:rPrChange>
              </w:rPr>
              <w:t>Y</w:t>
            </w:r>
            <w:r w:rsidRPr="00CD1A9F">
              <w:rPr>
                <w:sz w:val="24"/>
              </w:rPr>
              <w:t>/N</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3ECAF11F" w:rsidR="00AA5D00" w:rsidRPr="00CD1A9F" w:rsidRDefault="00AA5D00" w:rsidP="00F518E5">
            <w:pPr>
              <w:jc w:val="right"/>
              <w:rPr>
                <w:sz w:val="24"/>
              </w:rPr>
            </w:pPr>
            <w:r w:rsidRPr="00CD1A9F">
              <w:rPr>
                <w:sz w:val="24"/>
                <w:highlight w:val="green"/>
                <w:rPrChange w:id="69" w:author="Lewis Watson" w:date="2020-06-12T14:07:00Z">
                  <w:rPr>
                    <w:sz w:val="24"/>
                  </w:rPr>
                </w:rPrChange>
              </w:rPr>
              <w:t>Y</w:t>
            </w:r>
            <w:r w:rsidRPr="00CD1A9F">
              <w:rPr>
                <w:sz w:val="24"/>
              </w:rPr>
              <w:t>/N</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7FE36120" w:rsidR="00AA5D00" w:rsidRPr="00CD1A9F" w:rsidRDefault="00AA5D00" w:rsidP="00F518E5">
            <w:pPr>
              <w:jc w:val="right"/>
              <w:rPr>
                <w:sz w:val="24"/>
              </w:rPr>
            </w:pPr>
            <w:r w:rsidRPr="00CD1A9F">
              <w:rPr>
                <w:sz w:val="24"/>
                <w:highlight w:val="green"/>
                <w:rPrChange w:id="70" w:author="Lewis Watson" w:date="2020-06-12T14:07:00Z">
                  <w:rPr>
                    <w:sz w:val="24"/>
                  </w:rPr>
                </w:rPrChange>
              </w:rPr>
              <w:t>Y</w:t>
            </w:r>
            <w:r w:rsidRPr="00CD1A9F">
              <w:rPr>
                <w:sz w:val="24"/>
              </w:rPr>
              <w:t>/N</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and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and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23D4E0DD" w:rsidR="00F518E5" w:rsidRPr="00CD1A9F" w:rsidRDefault="00F518E5" w:rsidP="00F518E5">
            <w:pPr>
              <w:jc w:val="right"/>
              <w:rPr>
                <w:sz w:val="24"/>
              </w:rPr>
            </w:pPr>
            <w:r w:rsidRPr="000D3216">
              <w:rPr>
                <w:sz w:val="24"/>
                <w:highlight w:val="green"/>
                <w:rPrChange w:id="71" w:author="Lewis Watson" w:date="2020-06-12T14:07:00Z">
                  <w:rPr>
                    <w:sz w:val="24"/>
                  </w:rPr>
                </w:rPrChange>
              </w:rPr>
              <w:t>Y</w:t>
            </w:r>
            <w:r w:rsidRPr="00CD1A9F">
              <w:rPr>
                <w:sz w:val="24"/>
              </w:rPr>
              <w:t>/N</w:t>
            </w:r>
          </w:p>
        </w:tc>
      </w:tr>
      <w:tr w:rsidR="00F518E5" w:rsidRPr="0074378E" w14:paraId="74421BFE" w14:textId="77777777" w:rsidTr="001C57FC">
        <w:trPr>
          <w:trHeight w:val="282"/>
        </w:trPr>
        <w:tc>
          <w:tcPr>
            <w:tcW w:w="1416" w:type="dxa"/>
          </w:tcPr>
          <w:p w14:paraId="4B16B7D9" w14:textId="1D31E952" w:rsidR="00F518E5" w:rsidRDefault="00F518E5" w:rsidP="00F518E5">
            <w:pPr>
              <w:rPr>
                <w:b/>
                <w:sz w:val="24"/>
              </w:rPr>
            </w:pPr>
            <w:r w:rsidRPr="00631DF0">
              <w:rPr>
                <w:b/>
                <w:i/>
                <w:sz w:val="24"/>
              </w:rPr>
              <w:t>Ninja</w:t>
            </w:r>
            <w:del w:id="72" w:author="Lewis Watson" w:date="2020-06-12T14:55:00Z">
              <w:r w:rsidRPr="00631DF0" w:rsidDel="00E94772">
                <w:rPr>
                  <w:b/>
                  <w:i/>
                  <w:sz w:val="24"/>
                </w:rPr>
                <w:delText xml:space="preserve"> </w:delText>
              </w:r>
              <w:r w:rsidRPr="00631DF0" w:rsidDel="004A1F71">
                <w:rPr>
                  <w:b/>
                  <w:i/>
                  <w:sz w:val="24"/>
                </w:rPr>
                <w:delText>(</w:delText>
              </w:r>
              <w:r w:rsidDel="004A1F71">
                <w:rPr>
                  <w:b/>
                  <w:i/>
                  <w:sz w:val="24"/>
                </w:rPr>
                <w:delText>extra</w:delText>
              </w:r>
              <w:r w:rsidRPr="00631DF0" w:rsidDel="004A1F71">
                <w:rPr>
                  <w:b/>
                  <w:i/>
                  <w:sz w:val="24"/>
                </w:rPr>
                <w:delText xml:space="preserve"> </w:delText>
              </w:r>
              <w:r w:rsidDel="004A1F71">
                <w:rPr>
                  <w:b/>
                  <w:i/>
                  <w:sz w:val="24"/>
                </w:rPr>
                <w:delText>marks</w:delText>
              </w:r>
              <w:r w:rsidRPr="00631DF0" w:rsidDel="004A1F71">
                <w:rPr>
                  <w:b/>
                  <w:i/>
                  <w:sz w:val="24"/>
                </w:rPr>
                <w:delText>)</w:delText>
              </w:r>
            </w:del>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and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340A0AD7" w:rsidR="00F518E5" w:rsidRPr="00CD1A9F" w:rsidRDefault="00F518E5" w:rsidP="00F518E5">
            <w:pPr>
              <w:jc w:val="right"/>
              <w:rPr>
                <w:sz w:val="24"/>
              </w:rPr>
            </w:pPr>
            <w:r w:rsidRPr="000D3216">
              <w:rPr>
                <w:sz w:val="24"/>
                <w:highlight w:val="green"/>
                <w:rPrChange w:id="73" w:author="Lewis Watson" w:date="2020-06-12T14:07:00Z">
                  <w:rPr>
                    <w:sz w:val="24"/>
                  </w:rPr>
                </w:rPrChange>
              </w:rPr>
              <w:t>Y</w:t>
            </w:r>
            <w:r w:rsidRPr="00CD1A9F">
              <w:rPr>
                <w:sz w:val="24"/>
              </w:rPr>
              <w:t>/N</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6556D2FE" w14:textId="3FF4236D" w:rsidR="00F518E5" w:rsidRDefault="00F518E5" w:rsidP="00F518E5">
            <w:pPr>
              <w:rPr>
                <w:sz w:val="24"/>
              </w:rPr>
            </w:pPr>
            <w:del w:id="74" w:author="Lewis Watson" w:date="2020-06-12T14:18:00Z">
              <w:r w:rsidDel="00DE2136">
                <w:rPr>
                  <w:i/>
                  <w:sz w:val="24"/>
                </w:rPr>
                <w:delText>Please note any limitations, bugs, logical errors, and/or run-time errors here</w:delText>
              </w:r>
            </w:del>
            <w:ins w:id="75" w:author="Lewis Watson" w:date="2020-06-12T14:18:00Z">
              <w:r w:rsidR="00DE2136">
                <w:rPr>
                  <w:i/>
                  <w:sz w:val="24"/>
                </w:rPr>
                <w:t xml:space="preserve">No known bugs, </w:t>
              </w:r>
              <w:r w:rsidR="00C26C8F">
                <w:rPr>
                  <w:i/>
                  <w:sz w:val="24"/>
                </w:rPr>
                <w:t>logical</w:t>
              </w:r>
              <w:r w:rsidR="00DE2136">
                <w:rPr>
                  <w:i/>
                  <w:sz w:val="24"/>
                </w:rPr>
                <w:t xml:space="preserve"> errors or runtime errors present</w:t>
              </w:r>
            </w:ins>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all of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21F2818F"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ins w:id="76" w:author="Lewis Watson" w:date="2020-06-12T14:16:00Z">
        <w:r w:rsidR="004764E7">
          <w:rPr>
            <w:b/>
            <w:bCs/>
            <w:color w:val="767171" w:themeColor="background2" w:themeShade="80"/>
            <w:sz w:val="24"/>
          </w:rPr>
          <w:t xml:space="preserve">transcript-part-a.txt &amp; </w:t>
        </w:r>
      </w:ins>
      <w:ins w:id="77" w:author="Lewis Watson" w:date="2020-05-12T20:57:00Z">
        <w:r w:rsidR="00F64EEF">
          <w:rPr>
            <w:b/>
            <w:bCs/>
            <w:color w:val="767171" w:themeColor="background2" w:themeShade="80"/>
            <w:sz w:val="24"/>
          </w:rPr>
          <w:t>transcript</w:t>
        </w:r>
      </w:ins>
      <w:ins w:id="78" w:author="Lewis Watson" w:date="2020-06-12T14:15:00Z">
        <w:r w:rsidR="00386D55">
          <w:rPr>
            <w:b/>
            <w:bCs/>
            <w:color w:val="767171" w:themeColor="background2" w:themeShade="80"/>
            <w:sz w:val="24"/>
          </w:rPr>
          <w:t>-part-b</w:t>
        </w:r>
      </w:ins>
      <w:ins w:id="79" w:author="Lewis Watson" w:date="2020-05-12T20:57:00Z">
        <w:r w:rsidR="00F64EEF">
          <w:rPr>
            <w:b/>
            <w:bCs/>
            <w:color w:val="767171" w:themeColor="background2" w:themeShade="80"/>
            <w:sz w:val="24"/>
          </w:rPr>
          <w:t>.txt</w:t>
        </w:r>
      </w:ins>
    </w:p>
    <w:p w14:paraId="49FE4720" w14:textId="77777777" w:rsidR="00AA4A13" w:rsidRPr="00C325A4" w:rsidRDefault="00AA4A13" w:rsidP="003A0AA8">
      <w:pPr>
        <w:rPr>
          <w:b/>
          <w:bCs/>
          <w:i/>
          <w:szCs w:val="20"/>
        </w:rPr>
      </w:pPr>
    </w:p>
    <w:p w14:paraId="693C4C41" w14:textId="77777777" w:rsidR="003A0AA8" w:rsidRDefault="003A0AA8"/>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39959" w14:textId="77777777" w:rsidR="00BE6511" w:rsidRDefault="00BE6511" w:rsidP="00A43A55">
      <w:pPr>
        <w:spacing w:after="0" w:line="240" w:lineRule="auto"/>
      </w:pPr>
      <w:r>
        <w:separator/>
      </w:r>
    </w:p>
  </w:endnote>
  <w:endnote w:type="continuationSeparator" w:id="0">
    <w:p w14:paraId="2CFF70E3" w14:textId="77777777" w:rsidR="00BE6511" w:rsidRDefault="00BE6511"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EF6B1" w14:textId="77777777" w:rsidR="00BE6511" w:rsidRDefault="00BE6511" w:rsidP="00A43A55">
      <w:pPr>
        <w:spacing w:after="0" w:line="240" w:lineRule="auto"/>
      </w:pPr>
      <w:r>
        <w:separator/>
      </w:r>
    </w:p>
  </w:footnote>
  <w:footnote w:type="continuationSeparator" w:id="0">
    <w:p w14:paraId="7174B217" w14:textId="77777777" w:rsidR="00BE6511" w:rsidRDefault="00BE6511"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wis Watson">
    <w15:presenceInfo w15:providerId="Windows Live" w15:userId="05540d7a9b824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36E"/>
    <w:rsid w:val="00013D3D"/>
    <w:rsid w:val="00055E2C"/>
    <w:rsid w:val="00062780"/>
    <w:rsid w:val="0009232C"/>
    <w:rsid w:val="00094F80"/>
    <w:rsid w:val="000A65A3"/>
    <w:rsid w:val="000D3216"/>
    <w:rsid w:val="000D488C"/>
    <w:rsid w:val="000D4DF3"/>
    <w:rsid w:val="000D5289"/>
    <w:rsid w:val="0015744A"/>
    <w:rsid w:val="00192788"/>
    <w:rsid w:val="00195B9B"/>
    <w:rsid w:val="001A4ACB"/>
    <w:rsid w:val="001B43D4"/>
    <w:rsid w:val="001B5E9D"/>
    <w:rsid w:val="001B6071"/>
    <w:rsid w:val="001C57FC"/>
    <w:rsid w:val="001D0022"/>
    <w:rsid w:val="001D07FA"/>
    <w:rsid w:val="001D7570"/>
    <w:rsid w:val="001E393F"/>
    <w:rsid w:val="001E3B92"/>
    <w:rsid w:val="001E4C3A"/>
    <w:rsid w:val="001F2C8F"/>
    <w:rsid w:val="001F6869"/>
    <w:rsid w:val="00211EE6"/>
    <w:rsid w:val="00213BED"/>
    <w:rsid w:val="00213DD0"/>
    <w:rsid w:val="002422DB"/>
    <w:rsid w:val="00285FC5"/>
    <w:rsid w:val="002868EE"/>
    <w:rsid w:val="00297154"/>
    <w:rsid w:val="002A3A85"/>
    <w:rsid w:val="002B60BB"/>
    <w:rsid w:val="002D21E1"/>
    <w:rsid w:val="00330A1D"/>
    <w:rsid w:val="00332ABE"/>
    <w:rsid w:val="00346505"/>
    <w:rsid w:val="00347A78"/>
    <w:rsid w:val="003620B7"/>
    <w:rsid w:val="00386D55"/>
    <w:rsid w:val="003A0AA8"/>
    <w:rsid w:val="003B4DE2"/>
    <w:rsid w:val="003C7095"/>
    <w:rsid w:val="003E7FB8"/>
    <w:rsid w:val="003F30D7"/>
    <w:rsid w:val="003F5E77"/>
    <w:rsid w:val="0040586C"/>
    <w:rsid w:val="00405E5F"/>
    <w:rsid w:val="00406357"/>
    <w:rsid w:val="00446C62"/>
    <w:rsid w:val="0046714A"/>
    <w:rsid w:val="004764E7"/>
    <w:rsid w:val="00481AE2"/>
    <w:rsid w:val="00482E01"/>
    <w:rsid w:val="00492A90"/>
    <w:rsid w:val="004A1F71"/>
    <w:rsid w:val="004B0894"/>
    <w:rsid w:val="004B0913"/>
    <w:rsid w:val="005001FD"/>
    <w:rsid w:val="00504ABB"/>
    <w:rsid w:val="00506530"/>
    <w:rsid w:val="0051507F"/>
    <w:rsid w:val="00520F50"/>
    <w:rsid w:val="00533A91"/>
    <w:rsid w:val="005426D3"/>
    <w:rsid w:val="00556624"/>
    <w:rsid w:val="005640BF"/>
    <w:rsid w:val="0057001F"/>
    <w:rsid w:val="00573C35"/>
    <w:rsid w:val="005A18BA"/>
    <w:rsid w:val="005B5595"/>
    <w:rsid w:val="005B6B26"/>
    <w:rsid w:val="005B735C"/>
    <w:rsid w:val="005C1C21"/>
    <w:rsid w:val="00612B2A"/>
    <w:rsid w:val="006273E5"/>
    <w:rsid w:val="00630367"/>
    <w:rsid w:val="00630B79"/>
    <w:rsid w:val="00631DF0"/>
    <w:rsid w:val="00641695"/>
    <w:rsid w:val="006418AB"/>
    <w:rsid w:val="00647107"/>
    <w:rsid w:val="00655E83"/>
    <w:rsid w:val="0065644C"/>
    <w:rsid w:val="00662DCF"/>
    <w:rsid w:val="00670042"/>
    <w:rsid w:val="006967D5"/>
    <w:rsid w:val="00697636"/>
    <w:rsid w:val="006A699B"/>
    <w:rsid w:val="006A7940"/>
    <w:rsid w:val="006C0C16"/>
    <w:rsid w:val="006D465C"/>
    <w:rsid w:val="006E11A5"/>
    <w:rsid w:val="006E6DB4"/>
    <w:rsid w:val="006F2D68"/>
    <w:rsid w:val="00702171"/>
    <w:rsid w:val="007234AF"/>
    <w:rsid w:val="00723C73"/>
    <w:rsid w:val="0074378E"/>
    <w:rsid w:val="00750564"/>
    <w:rsid w:val="00752836"/>
    <w:rsid w:val="007838B1"/>
    <w:rsid w:val="007845BE"/>
    <w:rsid w:val="00785D23"/>
    <w:rsid w:val="007A12C2"/>
    <w:rsid w:val="007A3D6B"/>
    <w:rsid w:val="007A7246"/>
    <w:rsid w:val="007B03C4"/>
    <w:rsid w:val="007B7C99"/>
    <w:rsid w:val="007E0F8F"/>
    <w:rsid w:val="007F1A7A"/>
    <w:rsid w:val="00802410"/>
    <w:rsid w:val="00807FB6"/>
    <w:rsid w:val="00825713"/>
    <w:rsid w:val="00827EEA"/>
    <w:rsid w:val="00832900"/>
    <w:rsid w:val="00856D2B"/>
    <w:rsid w:val="00863DC1"/>
    <w:rsid w:val="00876A1C"/>
    <w:rsid w:val="00884DAD"/>
    <w:rsid w:val="00886F63"/>
    <w:rsid w:val="008977E5"/>
    <w:rsid w:val="008A746F"/>
    <w:rsid w:val="008C1EF6"/>
    <w:rsid w:val="008E5FEF"/>
    <w:rsid w:val="008F1BD2"/>
    <w:rsid w:val="00903AA7"/>
    <w:rsid w:val="00907F25"/>
    <w:rsid w:val="0092643E"/>
    <w:rsid w:val="0094289F"/>
    <w:rsid w:val="0094558F"/>
    <w:rsid w:val="009605DF"/>
    <w:rsid w:val="009607EA"/>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470E"/>
    <w:rsid w:val="00AF45BA"/>
    <w:rsid w:val="00B16EA5"/>
    <w:rsid w:val="00B17826"/>
    <w:rsid w:val="00B21D11"/>
    <w:rsid w:val="00B24BE6"/>
    <w:rsid w:val="00B53275"/>
    <w:rsid w:val="00B60DD3"/>
    <w:rsid w:val="00B73C98"/>
    <w:rsid w:val="00B87C8B"/>
    <w:rsid w:val="00B94F6F"/>
    <w:rsid w:val="00BA3C53"/>
    <w:rsid w:val="00BB51C4"/>
    <w:rsid w:val="00BE3A27"/>
    <w:rsid w:val="00BE6511"/>
    <w:rsid w:val="00BF2F05"/>
    <w:rsid w:val="00C01D59"/>
    <w:rsid w:val="00C02E74"/>
    <w:rsid w:val="00C206CF"/>
    <w:rsid w:val="00C26C8F"/>
    <w:rsid w:val="00C27A12"/>
    <w:rsid w:val="00C325A4"/>
    <w:rsid w:val="00C419D1"/>
    <w:rsid w:val="00C423C6"/>
    <w:rsid w:val="00C444ED"/>
    <w:rsid w:val="00C62236"/>
    <w:rsid w:val="00CA37D2"/>
    <w:rsid w:val="00CA3A5C"/>
    <w:rsid w:val="00CB70B8"/>
    <w:rsid w:val="00CC5C53"/>
    <w:rsid w:val="00CD1A9F"/>
    <w:rsid w:val="00D17BA5"/>
    <w:rsid w:val="00D2784C"/>
    <w:rsid w:val="00D32E76"/>
    <w:rsid w:val="00D501F2"/>
    <w:rsid w:val="00D574E3"/>
    <w:rsid w:val="00D626E0"/>
    <w:rsid w:val="00D64EEC"/>
    <w:rsid w:val="00D9150E"/>
    <w:rsid w:val="00D92A44"/>
    <w:rsid w:val="00DA484F"/>
    <w:rsid w:val="00DA6463"/>
    <w:rsid w:val="00DA7064"/>
    <w:rsid w:val="00DA79C0"/>
    <w:rsid w:val="00DE2136"/>
    <w:rsid w:val="00DF3D8F"/>
    <w:rsid w:val="00E247BB"/>
    <w:rsid w:val="00E27C27"/>
    <w:rsid w:val="00E31EBD"/>
    <w:rsid w:val="00E41E32"/>
    <w:rsid w:val="00E56385"/>
    <w:rsid w:val="00E6093F"/>
    <w:rsid w:val="00E76252"/>
    <w:rsid w:val="00E8308A"/>
    <w:rsid w:val="00E94772"/>
    <w:rsid w:val="00EA4228"/>
    <w:rsid w:val="00EB592A"/>
    <w:rsid w:val="00ED47C4"/>
    <w:rsid w:val="00EE35AE"/>
    <w:rsid w:val="00EE53C1"/>
    <w:rsid w:val="00EF4CDC"/>
    <w:rsid w:val="00F02C42"/>
    <w:rsid w:val="00F10B43"/>
    <w:rsid w:val="00F13BC7"/>
    <w:rsid w:val="00F33F1A"/>
    <w:rsid w:val="00F34C1B"/>
    <w:rsid w:val="00F41B06"/>
    <w:rsid w:val="00F44BD4"/>
    <w:rsid w:val="00F518E5"/>
    <w:rsid w:val="00F615CE"/>
    <w:rsid w:val="00F64EEF"/>
    <w:rsid w:val="00F7201E"/>
    <w:rsid w:val="00F85469"/>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openxmlformats.org/package/2006/metadata/core-properties"/>
    <ds:schemaRef ds:uri="http://purl.org/dc/dcmitype/"/>
    <ds:schemaRef ds:uri="7fcadad3-c00d-42d2-875a-8f6b48bc25aa"/>
    <ds:schemaRef ds:uri="http://purl.org/dc/terms/"/>
    <ds:schemaRef ds:uri="http://schemas.microsoft.com/office/2006/documentManagement/types"/>
    <ds:schemaRef ds:uri="45a621cc-e608-483e-bf15-cf2410316bc5"/>
    <ds:schemaRef ds:uri="http://www.w3.org/XML/1998/namespace"/>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4.xml><?xml version="1.0" encoding="utf-8"?>
<ds:datastoreItem xmlns:ds="http://schemas.openxmlformats.org/officeDocument/2006/customXml" ds:itemID="{9759F3A4-8D74-4060-B8C1-0EF300FE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Lewis Watson</cp:lastModifiedBy>
  <cp:revision>42</cp:revision>
  <cp:lastPrinted>2018-05-08T00:02:00Z</cp:lastPrinted>
  <dcterms:created xsi:type="dcterms:W3CDTF">2020-03-18T10:17:00Z</dcterms:created>
  <dcterms:modified xsi:type="dcterms:W3CDTF">2020-06-12T04:55:00Z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